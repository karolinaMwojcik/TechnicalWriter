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76D0" w14:textId="188500BF" w:rsidR="00644DD4" w:rsidRPr="00C41F2F" w:rsidRDefault="00644DD4" w:rsidP="00644DD4"/>
    <w:p w14:paraId="417A64D8" w14:textId="3E1C1919" w:rsidR="00644DD4" w:rsidRPr="00C41F2F" w:rsidRDefault="00644DD4" w:rsidP="00644DD4">
      <w:pPr>
        <w:pStyle w:val="Heading2"/>
      </w:pPr>
      <w:r w:rsidRPr="00C41F2F">
        <w:t>Overview</w:t>
      </w:r>
    </w:p>
    <w:p w14:paraId="02A900E7" w14:textId="1C2F6BA9" w:rsidR="00644DD4" w:rsidRPr="00C41F2F" w:rsidRDefault="00F36BD8" w:rsidP="00644DD4">
      <w:pPr>
        <w:rPr>
          <w:rPrChange w:id="0" w:author="Karolina Wojcik" w:date="2022-02-23T10:20:00Z">
            <w:rPr/>
          </w:rPrChange>
        </w:rPr>
      </w:pPr>
      <w:r w:rsidRPr="00C41F2F">
        <w:t>Bare-Metal</w:t>
      </w:r>
      <w:r w:rsidR="00644DD4" w:rsidRPr="00C41F2F">
        <w:t xml:space="preserve"> </w:t>
      </w:r>
      <w:del w:id="1" w:author="Karolina Wojcik" w:date="2022-02-23T08:49:00Z">
        <w:r w:rsidRPr="00C41F2F" w:rsidDel="0019542C">
          <w:delText xml:space="preserve">(BM) </w:delText>
        </w:r>
      </w:del>
      <w:r w:rsidR="00644DD4" w:rsidRPr="00C41F2F">
        <w:t>offers single-tenant, dedicated servers in its cloud</w:t>
      </w:r>
      <w:del w:id="2" w:author="Karolina Wojcik" w:date="2022-02-23T08:43:00Z">
        <w:r w:rsidR="00644DD4" w:rsidRPr="00C41F2F" w:rsidDel="00AD35CB">
          <w:rPr>
            <w:rPrChange w:id="3" w:author="Karolina Wojcik" w:date="2022-02-23T10:20:00Z">
              <w:rPr/>
            </w:rPrChange>
          </w:rPr>
          <w:delText>, offering</w:delText>
        </w:r>
      </w:del>
      <w:ins w:id="4" w:author="Karolina Wojcik" w:date="2022-02-23T08:43:00Z">
        <w:r w:rsidR="00AD35CB" w:rsidRPr="00C41F2F">
          <w:rPr>
            <w:rPrChange w:id="5" w:author="Karolina Wojcik" w:date="2022-02-23T10:20:00Z">
              <w:rPr/>
            </w:rPrChange>
          </w:rPr>
          <w:t xml:space="preserve"> with</w:t>
        </w:r>
      </w:ins>
      <w:r w:rsidR="00644DD4" w:rsidRPr="00C41F2F">
        <w:rPr>
          <w:rPrChange w:id="6" w:author="Karolina Wojcik" w:date="2022-02-23T10:20:00Z">
            <w:rPr/>
          </w:rPrChange>
        </w:rPr>
        <w:t xml:space="preserve"> a curated set of server configurations that are perfect for common use-cases.</w:t>
      </w:r>
    </w:p>
    <w:p w14:paraId="5CE0E2EB" w14:textId="703E9EC5" w:rsidR="00644DD4" w:rsidRPr="00C41F2F" w:rsidRDefault="00644DD4" w:rsidP="00644DD4">
      <w:pPr>
        <w:rPr>
          <w:rPrChange w:id="7" w:author="Karolina Wojcik" w:date="2022-02-23T10:20:00Z">
            <w:rPr/>
          </w:rPrChange>
        </w:rPr>
      </w:pPr>
      <w:r w:rsidRPr="00C41F2F">
        <w:rPr>
          <w:rPrChange w:id="8" w:author="Karolina Wojcik" w:date="2022-02-23T10:20:00Z">
            <w:rPr/>
          </w:rPrChange>
        </w:rPr>
        <w:t xml:space="preserve">If hardware </w:t>
      </w:r>
      <w:ins w:id="9" w:author="Karolina Wojcik" w:date="2022-02-23T08:44:00Z">
        <w:r w:rsidR="00AD35CB" w:rsidRPr="00C41F2F">
          <w:rPr>
            <w:rPrChange w:id="10" w:author="Karolina Wojcik" w:date="2022-02-23T10:20:00Z">
              <w:rPr/>
            </w:rPrChange>
          </w:rPr>
          <w:t xml:space="preserve">with any of these standard public cloud configurations </w:t>
        </w:r>
      </w:ins>
      <w:r w:rsidRPr="00C41F2F">
        <w:rPr>
          <w:rPrChange w:id="11" w:author="Karolina Wojcik" w:date="2022-02-23T10:20:00Z">
            <w:rPr/>
          </w:rPrChange>
        </w:rPr>
        <w:t>fails</w:t>
      </w:r>
      <w:del w:id="12" w:author="Karolina Wojcik" w:date="2022-02-23T08:44:00Z">
        <w:r w:rsidRPr="00C41F2F" w:rsidDel="00AD35CB">
          <w:rPr>
            <w:rPrChange w:id="13" w:author="Karolina Wojcik" w:date="2022-02-23T10:20:00Z">
              <w:rPr/>
            </w:rPrChange>
          </w:rPr>
          <w:delText xml:space="preserve"> with any of these standard public cloud configurations</w:delText>
        </w:r>
      </w:del>
      <w:r w:rsidRPr="00C41F2F">
        <w:rPr>
          <w:rPrChange w:id="14" w:author="Karolina Wojcik" w:date="2022-02-23T10:20:00Z">
            <w:rPr/>
          </w:rPrChange>
        </w:rPr>
        <w:t xml:space="preserve">, </w:t>
      </w:r>
      <w:del w:id="15" w:author="Karolina Wojcik" w:date="2022-02-23T08:44:00Z">
        <w:r w:rsidRPr="00C41F2F" w:rsidDel="00AD35CB">
          <w:rPr>
            <w:rPrChange w:id="16" w:author="Karolina Wojcik" w:date="2022-02-23T10:20:00Z">
              <w:rPr/>
            </w:rPrChange>
          </w:rPr>
          <w:delText>our SLA requires us to</w:delText>
        </w:r>
      </w:del>
      <w:ins w:id="17" w:author="Karolina Wojcik" w:date="2022-02-23T08:44:00Z">
        <w:r w:rsidR="00AD35CB" w:rsidRPr="00C41F2F">
          <w:rPr>
            <w:rPrChange w:id="18" w:author="Karolina Wojcik" w:date="2022-02-23T10:20:00Z">
              <w:rPr/>
            </w:rPrChange>
          </w:rPr>
          <w:t xml:space="preserve">we </w:t>
        </w:r>
      </w:ins>
      <w:ins w:id="19" w:author="Karolina Wojcik" w:date="2022-02-23T10:15:00Z">
        <w:r w:rsidR="00352AC2" w:rsidRPr="00C41F2F">
          <w:rPr>
            <w:rPrChange w:id="20" w:author="Karolina Wojcik" w:date="2022-02-23T10:20:00Z">
              <w:rPr/>
            </w:rPrChange>
          </w:rPr>
          <w:t>are required to provision</w:t>
        </w:r>
      </w:ins>
      <w:del w:id="21" w:author="Karolina Wojcik" w:date="2022-02-23T10:15:00Z">
        <w:r w:rsidRPr="00C41F2F" w:rsidDel="00352AC2">
          <w:rPr>
            <w:rPrChange w:id="22" w:author="Karolina Wojcik" w:date="2022-02-23T10:20:00Z">
              <w:rPr/>
            </w:rPrChange>
          </w:rPr>
          <w:delText xml:space="preserve"> give you</w:delText>
        </w:r>
      </w:del>
      <w:r w:rsidRPr="00C41F2F">
        <w:rPr>
          <w:rPrChange w:id="23" w:author="Karolina Wojcik" w:date="2022-02-23T10:20:00Z">
            <w:rPr/>
          </w:rPrChange>
        </w:rPr>
        <w:t xml:space="preserve"> another machine</w:t>
      </w:r>
      <w:ins w:id="24" w:author="Karolina Wojcik" w:date="2022-02-23T10:15:00Z">
        <w:r w:rsidR="00352AC2" w:rsidRPr="00C41F2F">
          <w:rPr>
            <w:rPrChange w:id="25" w:author="Karolina Wojcik" w:date="2022-02-23T10:20:00Z">
              <w:rPr/>
            </w:rPrChange>
          </w:rPr>
          <w:t xml:space="preserve"> for you</w:t>
        </w:r>
      </w:ins>
      <w:r w:rsidRPr="00C41F2F">
        <w:rPr>
          <w:rPrChange w:id="26" w:author="Karolina Wojcik" w:date="2022-02-23T10:20:00Z">
            <w:rPr/>
          </w:rPrChange>
        </w:rPr>
        <w:t xml:space="preserve">. </w:t>
      </w:r>
      <w:del w:id="27" w:author="Karolina Wojcik" w:date="2022-02-23T08:44:00Z">
        <w:r w:rsidR="00F36BD8" w:rsidRPr="00C41F2F" w:rsidDel="00AD35CB">
          <w:rPr>
            <w:rPrChange w:id="28" w:author="Karolina Wojcik" w:date="2022-02-23T10:20:00Z">
              <w:rPr/>
            </w:rPrChange>
          </w:rPr>
          <w:delText>BM</w:delText>
        </w:r>
        <w:r w:rsidRPr="00C41F2F" w:rsidDel="00AD35CB">
          <w:rPr>
            <w:rPrChange w:id="29" w:author="Karolina Wojcik" w:date="2022-02-23T10:20:00Z">
              <w:rPr/>
            </w:rPrChange>
          </w:rPr>
          <w:delText xml:space="preserve"> does</w:delText>
        </w:r>
      </w:del>
      <w:ins w:id="30" w:author="Karolina Wojcik" w:date="2022-02-23T08:44:00Z">
        <w:r w:rsidR="00AD35CB" w:rsidRPr="00C41F2F">
          <w:rPr>
            <w:rPrChange w:id="31" w:author="Karolina Wojcik" w:date="2022-02-23T10:20:00Z">
              <w:rPr/>
            </w:rPrChange>
          </w:rPr>
          <w:t>We do</w:t>
        </w:r>
      </w:ins>
      <w:r w:rsidRPr="00C41F2F">
        <w:rPr>
          <w:rPrChange w:id="32" w:author="Karolina Wojcik" w:date="2022-02-23T10:20:00Z">
            <w:rPr/>
          </w:rPrChange>
        </w:rPr>
        <w:t xml:space="preserve"> not keep an agent on a machine once it is provisioned, so </w:t>
      </w:r>
      <w:del w:id="33" w:author="Karolina Wojcik" w:date="2022-02-23T08:44:00Z">
        <w:r w:rsidRPr="00C41F2F" w:rsidDel="00AD35CB">
          <w:rPr>
            <w:rPrChange w:id="34" w:author="Karolina Wojcik" w:date="2022-02-23T10:20:00Z">
              <w:rPr/>
            </w:rPrChange>
          </w:rPr>
          <w:delText xml:space="preserve">customers </w:delText>
        </w:r>
      </w:del>
      <w:ins w:id="35" w:author="Karolina Wojcik" w:date="2022-02-23T08:44:00Z">
        <w:r w:rsidR="00AD35CB" w:rsidRPr="00C41F2F">
          <w:rPr>
            <w:rPrChange w:id="36" w:author="Karolina Wojcik" w:date="2022-02-23T10:20:00Z">
              <w:rPr/>
            </w:rPrChange>
          </w:rPr>
          <w:t xml:space="preserve">you </w:t>
        </w:r>
      </w:ins>
      <w:r w:rsidRPr="00C41F2F">
        <w:rPr>
          <w:rPrChange w:id="37" w:author="Karolina Wojcik" w:date="2022-02-23T10:20:00Z">
            <w:rPr/>
          </w:rPrChange>
        </w:rPr>
        <w:t xml:space="preserve">are responsible for monitoring the health of </w:t>
      </w:r>
      <w:del w:id="38" w:author="Karolina Wojcik" w:date="2022-02-23T08:44:00Z">
        <w:r w:rsidRPr="00C41F2F" w:rsidDel="00AD35CB">
          <w:rPr>
            <w:rPrChange w:id="39" w:author="Karolina Wojcik" w:date="2022-02-23T10:20:00Z">
              <w:rPr/>
            </w:rPrChange>
          </w:rPr>
          <w:delText xml:space="preserve">their </w:delText>
        </w:r>
      </w:del>
      <w:ins w:id="40" w:author="Karolina Wojcik" w:date="2022-02-23T08:44:00Z">
        <w:r w:rsidR="00AD35CB" w:rsidRPr="00C41F2F">
          <w:rPr>
            <w:rPrChange w:id="41" w:author="Karolina Wojcik" w:date="2022-02-23T10:20:00Z">
              <w:rPr/>
            </w:rPrChange>
          </w:rPr>
          <w:t xml:space="preserve">your </w:t>
        </w:r>
      </w:ins>
      <w:r w:rsidRPr="00C41F2F">
        <w:rPr>
          <w:rPrChange w:id="42" w:author="Karolina Wojcik" w:date="2022-02-23T10:20:00Z">
            <w:rPr/>
          </w:rPrChange>
        </w:rPr>
        <w:t xml:space="preserve">hardware, such as disk drives. If hardware fails or becomes </w:t>
      </w:r>
      <w:del w:id="43" w:author="Karolina Wojcik" w:date="2022-02-23T10:16:00Z">
        <w:r w:rsidRPr="00C41F2F" w:rsidDel="00352AC2">
          <w:rPr>
            <w:rPrChange w:id="44" w:author="Karolina Wojcik" w:date="2022-02-23T10:20:00Z">
              <w:rPr/>
            </w:rPrChange>
          </w:rPr>
          <w:delText>problematic</w:delText>
        </w:r>
      </w:del>
      <w:ins w:id="45" w:author="Karolina Wojcik" w:date="2022-02-23T10:16:00Z">
        <w:r w:rsidR="00352AC2" w:rsidRPr="00C41F2F">
          <w:rPr>
            <w:rPrChange w:id="46" w:author="Karolina Wojcik" w:date="2022-02-23T10:20:00Z">
              <w:rPr/>
            </w:rPrChange>
          </w:rPr>
          <w:t>unstable</w:t>
        </w:r>
      </w:ins>
      <w:r w:rsidRPr="00C41F2F">
        <w:rPr>
          <w:rPrChange w:id="47" w:author="Karolina Wojcik" w:date="2022-02-23T10:20:00Z">
            <w:rPr/>
          </w:rPrChange>
        </w:rPr>
        <w:t xml:space="preserve">, </w:t>
      </w:r>
      <w:del w:id="48" w:author="Karolina Wojcik" w:date="2022-02-23T08:44:00Z">
        <w:r w:rsidRPr="00C41F2F" w:rsidDel="00AD35CB">
          <w:rPr>
            <w:rPrChange w:id="49" w:author="Karolina Wojcik" w:date="2022-02-23T10:20:00Z">
              <w:rPr/>
            </w:rPrChange>
          </w:rPr>
          <w:delText>customers should notify</w:delText>
        </w:r>
      </w:del>
      <w:ins w:id="50" w:author="Karolina Wojcik" w:date="2022-02-23T08:44:00Z">
        <w:r w:rsidR="00AD35CB" w:rsidRPr="00C41F2F">
          <w:rPr>
            <w:rPrChange w:id="51" w:author="Karolina Wojcik" w:date="2022-02-23T10:20:00Z">
              <w:rPr/>
            </w:rPrChange>
          </w:rPr>
          <w:t>let us know at</w:t>
        </w:r>
      </w:ins>
      <w:r w:rsidRPr="00C41F2F">
        <w:rPr>
          <w:rPrChange w:id="52" w:author="Karolina Wojcik" w:date="2022-02-23T10:20:00Z">
            <w:rPr/>
          </w:rPrChange>
        </w:rPr>
        <w:t xml:space="preserve"> support@</w:t>
      </w:r>
      <w:r w:rsidR="00F36BD8" w:rsidRPr="00C41F2F">
        <w:rPr>
          <w:rPrChange w:id="53" w:author="Karolina Wojcik" w:date="2022-02-23T10:20:00Z">
            <w:rPr/>
          </w:rPrChange>
        </w:rPr>
        <w:t>bare</w:t>
      </w:r>
      <w:r w:rsidRPr="00C41F2F">
        <w:rPr>
          <w:rPrChange w:id="54" w:author="Karolina Wojcik" w:date="2022-02-23T10:20:00Z">
            <w:rPr/>
          </w:rPrChange>
        </w:rPr>
        <w:t xml:space="preserve">metal.com and request a new machine. </w:t>
      </w:r>
      <w:ins w:id="55" w:author="Karolina Wojcik" w:date="2022-02-23T08:44:00Z">
        <w:r w:rsidR="00AD35CB" w:rsidRPr="00C41F2F">
          <w:rPr>
            <w:rPrChange w:id="56" w:author="Karolina Wojcik" w:date="2022-02-23T10:20:00Z">
              <w:rPr/>
            </w:rPrChange>
          </w:rPr>
          <w:t>Note that you will still need to migrate your data, as we do not offer such a service</w:t>
        </w:r>
      </w:ins>
      <w:del w:id="57" w:author="Karolina Wojcik" w:date="2022-02-23T08:44:00Z">
        <w:r w:rsidR="00F36BD8" w:rsidRPr="00C41F2F" w:rsidDel="00AD35CB">
          <w:rPr>
            <w:rPrChange w:id="58" w:author="Karolina Wojcik" w:date="2022-02-23T10:20:00Z">
              <w:rPr/>
            </w:rPrChange>
          </w:rPr>
          <w:delText>B</w:delText>
        </w:r>
      </w:del>
      <w:del w:id="59" w:author="Karolina Wojcik" w:date="2022-02-23T08:45:00Z">
        <w:r w:rsidR="00F36BD8" w:rsidRPr="00C41F2F" w:rsidDel="00AD35CB">
          <w:rPr>
            <w:rPrChange w:id="60" w:author="Karolina Wojcik" w:date="2022-02-23T10:20:00Z">
              <w:rPr/>
            </w:rPrChange>
          </w:rPr>
          <w:delText>M</w:delText>
        </w:r>
        <w:r w:rsidRPr="00C41F2F" w:rsidDel="00AD35CB">
          <w:rPr>
            <w:rPrChange w:id="61" w:author="Karolina Wojcik" w:date="2022-02-23T10:20:00Z">
              <w:rPr/>
            </w:rPrChange>
          </w:rPr>
          <w:delText xml:space="preserve"> does not provide a migration service for your data</w:delText>
        </w:r>
      </w:del>
      <w:r w:rsidRPr="00C41F2F">
        <w:rPr>
          <w:rPrChange w:id="62" w:author="Karolina Wojcik" w:date="2022-02-23T10:20:00Z">
            <w:rPr/>
          </w:rPrChange>
        </w:rPr>
        <w:t>.</w:t>
      </w:r>
    </w:p>
    <w:p w14:paraId="3A6E267E" w14:textId="7A73BAE5" w:rsidR="00644DD4" w:rsidRPr="00C41F2F" w:rsidRDefault="00F36BD8" w:rsidP="00644DD4">
      <w:pPr>
        <w:rPr>
          <w:rPrChange w:id="63" w:author="Karolina Wojcik" w:date="2022-02-23T10:20:00Z">
            <w:rPr/>
          </w:rPrChange>
        </w:rPr>
      </w:pPr>
      <w:del w:id="64" w:author="Karolina Wojcik" w:date="2022-02-23T08:45:00Z">
        <w:r w:rsidRPr="00C41F2F" w:rsidDel="00AD35CB">
          <w:rPr>
            <w:rPrChange w:id="65" w:author="Karolina Wojcik" w:date="2022-02-23T10:20:00Z">
              <w:rPr/>
            </w:rPrChange>
          </w:rPr>
          <w:delText>BM</w:delText>
        </w:r>
        <w:r w:rsidR="00644DD4" w:rsidRPr="00C41F2F" w:rsidDel="00AD35CB">
          <w:rPr>
            <w:rPrChange w:id="66" w:author="Karolina Wojcik" w:date="2022-02-23T10:20:00Z">
              <w:rPr/>
            </w:rPrChange>
          </w:rPr>
          <w:delText xml:space="preserve"> also does</w:delText>
        </w:r>
      </w:del>
      <w:ins w:id="67" w:author="Karolina Wojcik" w:date="2022-02-23T08:45:00Z">
        <w:r w:rsidR="00AD35CB" w:rsidRPr="00C41F2F">
          <w:rPr>
            <w:rPrChange w:id="68" w:author="Karolina Wojcik" w:date="2022-02-23T10:20:00Z">
              <w:rPr/>
            </w:rPrChange>
          </w:rPr>
          <w:t>We do</w:t>
        </w:r>
      </w:ins>
      <w:r w:rsidR="00644DD4" w:rsidRPr="00C41F2F">
        <w:rPr>
          <w:rPrChange w:id="69" w:author="Karolina Wojcik" w:date="2022-02-23T10:20:00Z">
            <w:rPr/>
          </w:rPrChange>
        </w:rPr>
        <w:t xml:space="preserve"> not provide load-balancing or high-availability configurations, relying on </w:t>
      </w:r>
      <w:del w:id="70" w:author="Karolina Wojcik" w:date="2022-02-23T08:45:00Z">
        <w:r w:rsidR="00644DD4" w:rsidRPr="00C41F2F" w:rsidDel="00AD35CB">
          <w:rPr>
            <w:rPrChange w:id="71" w:author="Karolina Wojcik" w:date="2022-02-23T10:20:00Z">
              <w:rPr/>
            </w:rPrChange>
          </w:rPr>
          <w:delText xml:space="preserve">customers </w:delText>
        </w:r>
      </w:del>
      <w:ins w:id="72" w:author="Karolina Wojcik" w:date="2022-02-23T08:45:00Z">
        <w:r w:rsidR="00AD35CB" w:rsidRPr="00C41F2F">
          <w:rPr>
            <w:rPrChange w:id="73" w:author="Karolina Wojcik" w:date="2022-02-23T10:20:00Z">
              <w:rPr/>
            </w:rPrChange>
          </w:rPr>
          <w:t xml:space="preserve">you to </w:t>
        </w:r>
      </w:ins>
      <w:r w:rsidR="00644DD4" w:rsidRPr="00C41F2F">
        <w:rPr>
          <w:rPrChange w:id="74" w:author="Karolina Wojcik" w:date="2022-02-23T10:20:00Z">
            <w:rPr/>
          </w:rPrChange>
        </w:rPr>
        <w:t xml:space="preserve">provision and configure </w:t>
      </w:r>
      <w:ins w:id="75" w:author="Karolina Wojcik" w:date="2022-02-23T08:45:00Z">
        <w:r w:rsidR="00AD35CB" w:rsidRPr="00C41F2F">
          <w:rPr>
            <w:rPrChange w:id="76" w:author="Karolina Wojcik" w:date="2022-02-23T10:20:00Z">
              <w:rPr/>
            </w:rPrChange>
          </w:rPr>
          <w:t>your</w:t>
        </w:r>
      </w:ins>
      <w:del w:id="77" w:author="Karolina Wojcik" w:date="2022-02-23T08:45:00Z">
        <w:r w:rsidR="00644DD4" w:rsidRPr="00C41F2F" w:rsidDel="00AD35CB">
          <w:rPr>
            <w:rPrChange w:id="78" w:author="Karolina Wojcik" w:date="2022-02-23T10:20:00Z">
              <w:rPr/>
            </w:rPrChange>
          </w:rPr>
          <w:delText>their</w:delText>
        </w:r>
      </w:del>
      <w:r w:rsidR="00644DD4" w:rsidRPr="00C41F2F">
        <w:rPr>
          <w:rPrChange w:id="79" w:author="Karolina Wojcik" w:date="2022-02-23T10:20:00Z">
            <w:rPr/>
          </w:rPrChange>
        </w:rPr>
        <w:t xml:space="preserve"> servers in a way that provides the right level of redundancy, capacity, backups, and disaster recovery planning for </w:t>
      </w:r>
      <w:del w:id="80" w:author="Karolina Wojcik" w:date="2022-02-23T08:45:00Z">
        <w:r w:rsidR="00644DD4" w:rsidRPr="00C41F2F" w:rsidDel="00AD35CB">
          <w:rPr>
            <w:rPrChange w:id="81" w:author="Karolina Wojcik" w:date="2022-02-23T10:20:00Z">
              <w:rPr/>
            </w:rPrChange>
          </w:rPr>
          <w:delText xml:space="preserve">their </w:delText>
        </w:r>
      </w:del>
      <w:ins w:id="82" w:author="Karolina Wojcik" w:date="2022-02-23T08:45:00Z">
        <w:r w:rsidR="00AD35CB" w:rsidRPr="00C41F2F">
          <w:rPr>
            <w:rPrChange w:id="83" w:author="Karolina Wojcik" w:date="2022-02-23T10:20:00Z">
              <w:rPr/>
            </w:rPrChange>
          </w:rPr>
          <w:t xml:space="preserve">your </w:t>
        </w:r>
      </w:ins>
      <w:r w:rsidR="00644DD4" w:rsidRPr="00C41F2F">
        <w:rPr>
          <w:rPrChange w:id="84" w:author="Karolina Wojcik" w:date="2022-02-23T10:20:00Z">
            <w:rPr/>
          </w:rPrChange>
        </w:rPr>
        <w:t>use-case.</w:t>
      </w:r>
    </w:p>
    <w:p w14:paraId="34314929" w14:textId="7F9C4261" w:rsidR="00644DD4" w:rsidRPr="00C41F2F" w:rsidRDefault="00644DD4" w:rsidP="00644DD4">
      <w:pPr>
        <w:pStyle w:val="Heading2"/>
        <w:rPr>
          <w:rPrChange w:id="85" w:author="Karolina Wojcik" w:date="2022-02-23T10:20:00Z">
            <w:rPr/>
          </w:rPrChange>
        </w:rPr>
      </w:pPr>
      <w:r w:rsidRPr="00C41F2F">
        <w:rPr>
          <w:rPrChange w:id="86" w:author="Karolina Wojcik" w:date="2022-02-23T10:20:00Z">
            <w:rPr/>
          </w:rPrChange>
        </w:rPr>
        <w:t xml:space="preserve">Rack-level </w:t>
      </w:r>
      <w:del w:id="87" w:author="Karolina Wojcik" w:date="2022-02-23T10:17:00Z">
        <w:r w:rsidRPr="00C41F2F" w:rsidDel="00352AC2">
          <w:rPr>
            <w:rPrChange w:id="88" w:author="Karolina Wojcik" w:date="2022-02-23T10:20:00Z">
              <w:rPr/>
            </w:rPrChange>
          </w:rPr>
          <w:delText>Diversity</w:delText>
        </w:r>
      </w:del>
      <w:ins w:id="89" w:author="Karolina Wojcik" w:date="2022-02-23T10:17:00Z">
        <w:r w:rsidR="00352AC2" w:rsidRPr="00C41F2F">
          <w:rPr>
            <w:rPrChange w:id="90" w:author="Karolina Wojcik" w:date="2022-02-23T10:20:00Z">
              <w:rPr/>
            </w:rPrChange>
          </w:rPr>
          <w:t>d</w:t>
        </w:r>
        <w:r w:rsidR="00352AC2" w:rsidRPr="00C41F2F">
          <w:rPr>
            <w:rPrChange w:id="91" w:author="Karolina Wojcik" w:date="2022-02-23T10:20:00Z">
              <w:rPr/>
            </w:rPrChange>
          </w:rPr>
          <w:t>iversity</w:t>
        </w:r>
      </w:ins>
    </w:p>
    <w:p w14:paraId="17D34F8A" w14:textId="3668AE6A" w:rsidR="00644DD4" w:rsidRPr="00C41F2F" w:rsidRDefault="00644DD4" w:rsidP="00644DD4">
      <w:pPr>
        <w:rPr>
          <w:rPrChange w:id="92" w:author="Karolina Wojcik" w:date="2022-02-23T10:20:00Z">
            <w:rPr/>
          </w:rPrChange>
        </w:rPr>
      </w:pPr>
      <w:del w:id="93" w:author="Karolina Wojcik" w:date="2022-02-23T08:47:00Z">
        <w:r w:rsidRPr="00C41F2F" w:rsidDel="0019542C">
          <w:rPr>
            <w:rPrChange w:id="94" w:author="Karolina Wojcik" w:date="2022-02-23T10:20:00Z">
              <w:rPr/>
            </w:rPrChange>
          </w:rPr>
          <w:delText>When planning for</w:delText>
        </w:r>
      </w:del>
      <w:ins w:id="95" w:author="Karolina Wojcik" w:date="2022-02-23T08:47:00Z">
        <w:r w:rsidR="0019542C" w:rsidRPr="00C41F2F">
          <w:rPr>
            <w:rPrChange w:id="96" w:author="Karolina Wojcik" w:date="2022-02-23T10:20:00Z">
              <w:rPr/>
            </w:rPrChange>
          </w:rPr>
          <w:t>To ensure</w:t>
        </w:r>
      </w:ins>
      <w:r w:rsidRPr="00C41F2F">
        <w:rPr>
          <w:rPrChange w:id="97" w:author="Karolina Wojcik" w:date="2022-02-23T10:20:00Z">
            <w:rPr/>
          </w:rPrChange>
        </w:rPr>
        <w:t xml:space="preserve"> resilience, </w:t>
      </w:r>
      <w:del w:id="98" w:author="Karolina Wojcik" w:date="2022-02-23T08:47:00Z">
        <w:r w:rsidR="00F36BD8" w:rsidRPr="00C41F2F" w:rsidDel="0019542C">
          <w:rPr>
            <w:rPrChange w:id="99" w:author="Karolina Wojcik" w:date="2022-02-23T10:20:00Z">
              <w:rPr/>
            </w:rPrChange>
          </w:rPr>
          <w:delText>BM</w:delText>
        </w:r>
        <w:r w:rsidRPr="00C41F2F" w:rsidDel="0019542C">
          <w:rPr>
            <w:rPrChange w:id="100" w:author="Karolina Wojcik" w:date="2022-02-23T10:20:00Z">
              <w:rPr/>
            </w:rPrChange>
          </w:rPr>
          <w:delText xml:space="preserve"> </w:delText>
        </w:r>
      </w:del>
      <w:ins w:id="101" w:author="Karolina Wojcik" w:date="2022-02-23T08:47:00Z">
        <w:r w:rsidR="0019542C" w:rsidRPr="00C41F2F">
          <w:rPr>
            <w:rPrChange w:id="102" w:author="Karolina Wojcik" w:date="2022-02-23T10:20:00Z">
              <w:rPr/>
            </w:rPrChange>
          </w:rPr>
          <w:t xml:space="preserve">we </w:t>
        </w:r>
      </w:ins>
      <w:r w:rsidRPr="00C41F2F">
        <w:rPr>
          <w:rPrChange w:id="103" w:author="Karolina Wojcik" w:date="2022-02-23T10:20:00Z">
            <w:rPr/>
          </w:rPrChange>
        </w:rPr>
        <w:t>deploy</w:t>
      </w:r>
      <w:del w:id="104" w:author="Karolina Wojcik" w:date="2022-02-23T08:47:00Z">
        <w:r w:rsidRPr="00C41F2F" w:rsidDel="0019542C">
          <w:rPr>
            <w:rPrChange w:id="105" w:author="Karolina Wojcik" w:date="2022-02-23T10:20:00Z">
              <w:rPr/>
            </w:rPrChange>
          </w:rPr>
          <w:delText>s</w:delText>
        </w:r>
      </w:del>
      <w:r w:rsidRPr="00C41F2F">
        <w:rPr>
          <w:rPrChange w:id="106" w:author="Karolina Wojcik" w:date="2022-02-23T10:20:00Z">
            <w:rPr/>
          </w:rPrChange>
        </w:rPr>
        <w:t xml:space="preserve"> a pair of switches per rack </w:t>
      </w:r>
      <w:del w:id="107" w:author="Karolina Wojcik" w:date="2022-02-23T08:47:00Z">
        <w:r w:rsidRPr="00C41F2F" w:rsidDel="0019542C">
          <w:rPr>
            <w:rPrChange w:id="108" w:author="Karolina Wojcik" w:date="2022-02-23T10:20:00Z">
              <w:rPr/>
            </w:rPrChange>
          </w:rPr>
          <w:delText>so no one rack ha</w:delText>
        </w:r>
      </w:del>
      <w:ins w:id="109" w:author="Karolina Wojcik" w:date="2022-02-23T08:47:00Z">
        <w:r w:rsidR="0019542C" w:rsidRPr="00C41F2F">
          <w:rPr>
            <w:rPrChange w:id="110" w:author="Karolina Wojcik" w:date="2022-02-23T10:20:00Z">
              <w:rPr/>
            </w:rPrChange>
          </w:rPr>
          <w:t>to eliminate</w:t>
        </w:r>
      </w:ins>
      <w:del w:id="111" w:author="Karolina Wojcik" w:date="2022-02-23T08:47:00Z">
        <w:r w:rsidRPr="00C41F2F" w:rsidDel="0019542C">
          <w:rPr>
            <w:rPrChange w:id="112" w:author="Karolina Wojcik" w:date="2022-02-23T10:20:00Z">
              <w:rPr/>
            </w:rPrChange>
          </w:rPr>
          <w:delText>s</w:delText>
        </w:r>
      </w:del>
      <w:r w:rsidRPr="00C41F2F">
        <w:rPr>
          <w:rPrChange w:id="113" w:author="Karolina Wojcik" w:date="2022-02-23T10:20:00Z">
            <w:rPr/>
          </w:rPrChange>
        </w:rPr>
        <w:t xml:space="preserve"> a single point of failure. Depending on a variety of factors — including the size</w:t>
      </w:r>
      <w:ins w:id="114" w:author="Karolina Wojcik" w:date="2022-02-23T10:18:00Z">
        <w:r w:rsidR="00352AC2" w:rsidRPr="00C41F2F">
          <w:rPr>
            <w:rPrChange w:id="115" w:author="Karolina Wojcik" w:date="2022-02-23T10:20:00Z">
              <w:rPr/>
            </w:rPrChange>
          </w:rPr>
          <w:t xml:space="preserve">of </w:t>
        </w:r>
      </w:ins>
      <w:r w:rsidRPr="00C41F2F">
        <w:rPr>
          <w:rPrChange w:id="116" w:author="Karolina Wojcik" w:date="2022-02-23T10:20:00Z">
            <w:rPr/>
          </w:rPrChange>
        </w:rPr>
        <w:t xml:space="preserve"> </w:t>
      </w:r>
      <w:del w:id="117" w:author="Karolina Wojcik" w:date="2022-02-23T10:18:00Z">
        <w:r w:rsidRPr="00C41F2F" w:rsidDel="00352AC2">
          <w:rPr>
            <w:rPrChange w:id="118" w:author="Karolina Wojcik" w:date="2022-02-23T10:20:00Z">
              <w:rPr/>
            </w:rPrChange>
          </w:rPr>
          <w:delText xml:space="preserve">of each of </w:delText>
        </w:r>
      </w:del>
      <w:r w:rsidRPr="00C41F2F">
        <w:rPr>
          <w:rPrChange w:id="119" w:author="Karolina Wojcik" w:date="2022-02-23T10:20:00Z">
            <w:rPr/>
          </w:rPrChange>
        </w:rPr>
        <w:t xml:space="preserve">our global facilities </w:t>
      </w:r>
      <w:ins w:id="120" w:author="Karolina Wojcik" w:date="2022-02-23T10:18:00Z">
        <w:r w:rsidR="00352AC2" w:rsidRPr="00C41F2F">
          <w:rPr>
            <w:rPrChange w:id="121" w:author="Karolina Wojcik" w:date="2022-02-23T10:20:00Z">
              <w:rPr/>
            </w:rPrChange>
          </w:rPr>
          <w:t>that host your machines</w:t>
        </w:r>
      </w:ins>
      <w:r w:rsidRPr="00C41F2F">
        <w:rPr>
          <w:rPrChange w:id="122" w:author="Karolina Wojcik" w:date="2022-02-23T10:20:00Z">
            <w:rPr/>
          </w:rPrChange>
        </w:rPr>
        <w:t>— servers may be available in multiple racks. For further redundancy within a data center, you may want to spread your servers over multiple racks.</w:t>
      </w:r>
    </w:p>
    <w:p w14:paraId="14A3D6CB" w14:textId="68F7F963" w:rsidR="00644DD4" w:rsidRPr="00C41F2F" w:rsidRDefault="00644DD4" w:rsidP="00644DD4">
      <w:pPr>
        <w:rPr>
          <w:rPrChange w:id="123" w:author="Karolina Wojcik" w:date="2022-02-23T10:20:00Z">
            <w:rPr/>
          </w:rPrChange>
        </w:rPr>
      </w:pPr>
      <w:r w:rsidRPr="00C41F2F">
        <w:rPr>
          <w:rPrChange w:id="124" w:author="Karolina Wojcik" w:date="2022-02-23T10:20:00Z">
            <w:rPr/>
          </w:rPrChange>
        </w:rPr>
        <w:t xml:space="preserve">Although </w:t>
      </w:r>
      <w:del w:id="125" w:author="Karolina Wojcik" w:date="2022-02-23T08:47:00Z">
        <w:r w:rsidRPr="00C41F2F" w:rsidDel="0019542C">
          <w:rPr>
            <w:rPrChange w:id="126" w:author="Karolina Wojcik" w:date="2022-02-23T10:20:00Z">
              <w:rPr/>
            </w:rPrChange>
          </w:rPr>
          <w:delText xml:space="preserve">users </w:delText>
        </w:r>
      </w:del>
      <w:ins w:id="127" w:author="Karolina Wojcik" w:date="2022-02-23T08:48:00Z">
        <w:r w:rsidR="0019542C" w:rsidRPr="00C41F2F">
          <w:rPr>
            <w:rPrChange w:id="128" w:author="Karolina Wojcik" w:date="2022-02-23T10:20:00Z">
              <w:rPr/>
            </w:rPrChange>
          </w:rPr>
          <w:t>it is not possible</w:t>
        </w:r>
      </w:ins>
      <w:del w:id="129" w:author="Karolina Wojcik" w:date="2022-02-23T08:48:00Z">
        <w:r w:rsidRPr="00C41F2F" w:rsidDel="0019542C">
          <w:rPr>
            <w:rPrChange w:id="130" w:author="Karolina Wojcik" w:date="2022-02-23T10:20:00Z">
              <w:rPr/>
            </w:rPrChange>
          </w:rPr>
          <w:delText>are not able</w:delText>
        </w:r>
      </w:del>
      <w:r w:rsidRPr="00C41F2F">
        <w:rPr>
          <w:rPrChange w:id="131" w:author="Karolina Wojcik" w:date="2022-02-23T10:20:00Z">
            <w:rPr/>
          </w:rPrChange>
        </w:rPr>
        <w:t xml:space="preserve"> to query rack information in advance of a deploy, we do provide a Switch ID hash (in the Portal or via our API) </w:t>
      </w:r>
      <w:del w:id="132" w:author="Karolina Wojcik" w:date="2022-02-23T10:19:00Z">
        <w:r w:rsidRPr="00C41F2F" w:rsidDel="00352AC2">
          <w:rPr>
            <w:rPrChange w:id="133" w:author="Karolina Wojcik" w:date="2022-02-23T10:20:00Z">
              <w:rPr/>
            </w:rPrChange>
          </w:rPr>
          <w:delText xml:space="preserve">as part of the details </w:delText>
        </w:r>
      </w:del>
      <w:r w:rsidRPr="00C41F2F">
        <w:rPr>
          <w:rPrChange w:id="134" w:author="Karolina Wojcik" w:date="2022-02-23T10:20:00Z">
            <w:rPr/>
          </w:rPrChange>
        </w:rPr>
        <w:t>for any already-deployed instance. Each Switch ID hash represents a switch pair, which allows you to understand the diversity of your infrastructure.</w:t>
      </w:r>
    </w:p>
    <w:p w14:paraId="32B2F420" w14:textId="5ED1719B" w:rsidR="00644DD4" w:rsidRPr="00C41F2F" w:rsidRDefault="00644DD4" w:rsidP="00644DD4">
      <w:pPr>
        <w:rPr>
          <w:rPrChange w:id="135" w:author="Karolina Wojcik" w:date="2022-02-23T10:20:00Z">
            <w:rPr/>
          </w:rPrChange>
        </w:rPr>
      </w:pPr>
      <w:r w:rsidRPr="00C41F2F">
        <w:rPr>
          <w:rPrChange w:id="136" w:author="Karolina Wojcik" w:date="2022-02-23T10:20:00Z">
            <w:rPr/>
          </w:rPrChange>
        </w:rPr>
        <w:t>If you are looking to achieve a certain diversity (or concentration) of infrastructure, these are your options:</w:t>
      </w:r>
    </w:p>
    <w:p w14:paraId="164C2C18" w14:textId="5F68DE4E" w:rsidR="00644DD4" w:rsidRPr="00C41F2F" w:rsidRDefault="00644DD4" w:rsidP="00644DD4">
      <w:pPr>
        <w:pStyle w:val="ListParagraph"/>
        <w:numPr>
          <w:ilvl w:val="0"/>
          <w:numId w:val="1"/>
        </w:numPr>
        <w:rPr>
          <w:rPrChange w:id="137" w:author="Karolina Wojcik" w:date="2022-02-23T10:20:00Z">
            <w:rPr/>
          </w:rPrChange>
        </w:rPr>
      </w:pPr>
      <w:r w:rsidRPr="00C41F2F">
        <w:rPr>
          <w:rPrChange w:id="138" w:author="Karolina Wojcik" w:date="2022-02-23T10:20:00Z">
            <w:rPr/>
          </w:rPrChange>
        </w:rPr>
        <w:t>Provision on demand servers. You can destroy and then provision another available server to achieve a particular setup. We cannot always provide the diversity.</w:t>
      </w:r>
    </w:p>
    <w:p w14:paraId="70EDF12A" w14:textId="240CDAB7" w:rsidR="00644DD4" w:rsidRPr="00C41F2F" w:rsidRDefault="00644DD4" w:rsidP="00644DD4">
      <w:pPr>
        <w:pStyle w:val="ListParagraph"/>
        <w:numPr>
          <w:ilvl w:val="0"/>
          <w:numId w:val="1"/>
        </w:numPr>
        <w:rPr>
          <w:rPrChange w:id="139" w:author="Karolina Wojcik" w:date="2022-02-23T10:20:00Z">
            <w:rPr/>
          </w:rPrChange>
        </w:rPr>
      </w:pPr>
      <w:r w:rsidRPr="00C41F2F">
        <w:rPr>
          <w:rPrChange w:id="140" w:author="Karolina Wojcik" w:date="2022-02-23T10:20:00Z">
            <w:rPr/>
          </w:rPrChange>
        </w:rPr>
        <w:t>Reserve hardware i</w:t>
      </w:r>
      <w:bookmarkStart w:id="141" w:name="_GoBack"/>
      <w:bookmarkEnd w:id="141"/>
      <w:r w:rsidRPr="00C41F2F">
        <w:rPr>
          <w:rPrChange w:id="142" w:author="Karolina Wojcik" w:date="2022-02-23T10:20:00Z">
            <w:rPr/>
          </w:rPrChange>
        </w:rPr>
        <w:t xml:space="preserve">n advance. </w:t>
      </w:r>
      <w:del w:id="143" w:author="Karolina Wojcik" w:date="2022-02-23T08:49:00Z">
        <w:r w:rsidR="00F36BD8" w:rsidRPr="00C41F2F" w:rsidDel="0019542C">
          <w:rPr>
            <w:rPrChange w:id="144" w:author="Karolina Wojcik" w:date="2022-02-23T10:20:00Z">
              <w:rPr/>
            </w:rPrChange>
          </w:rPr>
          <w:delText>BM</w:delText>
        </w:r>
        <w:r w:rsidRPr="00C41F2F" w:rsidDel="0019542C">
          <w:rPr>
            <w:rPrChange w:id="145" w:author="Karolina Wojcik" w:date="2022-02-23T10:20:00Z">
              <w:rPr/>
            </w:rPrChange>
          </w:rPr>
          <w:delText xml:space="preserve"> </w:delText>
        </w:r>
      </w:del>
      <w:ins w:id="146" w:author="Karolina Wojcik" w:date="2022-02-23T08:49:00Z">
        <w:r w:rsidR="0019542C" w:rsidRPr="00C41F2F">
          <w:rPr>
            <w:rPrChange w:id="147" w:author="Karolina Wojcik" w:date="2022-02-23T10:20:00Z">
              <w:rPr/>
            </w:rPrChange>
          </w:rPr>
          <w:t xml:space="preserve">We </w:t>
        </w:r>
      </w:ins>
      <w:r w:rsidRPr="00C41F2F">
        <w:rPr>
          <w:rPrChange w:id="148" w:author="Karolina Wojcik" w:date="2022-02-23T10:20:00Z">
            <w:rPr/>
          </w:rPrChange>
        </w:rPr>
        <w:t>can work with you to provide the needed setup, pending availability.</w:t>
      </w:r>
    </w:p>
    <w:p w14:paraId="72417847" w14:textId="53C71BDE" w:rsidR="00644DD4" w:rsidRPr="00C41F2F" w:rsidRDefault="00644DD4" w:rsidP="00644DD4">
      <w:pPr>
        <w:pStyle w:val="Heading2"/>
        <w:rPr>
          <w:rPrChange w:id="149" w:author="Karolina Wojcik" w:date="2022-02-23T10:20:00Z">
            <w:rPr/>
          </w:rPrChange>
        </w:rPr>
      </w:pPr>
      <w:r w:rsidRPr="00C41F2F">
        <w:rPr>
          <w:rPrChange w:id="150" w:author="Karolina Wojcik" w:date="2022-02-23T10:20:00Z">
            <w:rPr/>
          </w:rPrChange>
        </w:rPr>
        <w:t>Sparing</w:t>
      </w:r>
    </w:p>
    <w:p w14:paraId="08BDEE98" w14:textId="243595E3" w:rsidR="00644DD4" w:rsidRPr="00C41F2F" w:rsidRDefault="00644DD4" w:rsidP="00644DD4">
      <w:pPr>
        <w:rPr>
          <w:rPrChange w:id="151" w:author="Karolina Wojcik" w:date="2022-02-23T10:20:00Z">
            <w:rPr/>
          </w:rPrChange>
        </w:rPr>
      </w:pPr>
      <w:r w:rsidRPr="00C41F2F">
        <w:rPr>
          <w:rPrChange w:id="152" w:author="Karolina Wojcik" w:date="2022-02-23T10:20:00Z">
            <w:rPr/>
          </w:rPrChange>
        </w:rPr>
        <w:t xml:space="preserve">For specialized workloads, </w:t>
      </w:r>
      <w:del w:id="153" w:author="Karolina Wojcik" w:date="2022-02-23T08:46:00Z">
        <w:r w:rsidR="00F36BD8" w:rsidRPr="00C41F2F" w:rsidDel="0019542C">
          <w:rPr>
            <w:rPrChange w:id="154" w:author="Karolina Wojcik" w:date="2022-02-23T10:20:00Z">
              <w:rPr/>
            </w:rPrChange>
          </w:rPr>
          <w:delText>BM</w:delText>
        </w:r>
        <w:r w:rsidRPr="00C41F2F" w:rsidDel="0019542C">
          <w:rPr>
            <w:rPrChange w:id="155" w:author="Karolina Wojcik" w:date="2022-02-23T10:20:00Z">
              <w:rPr/>
            </w:rPrChange>
          </w:rPr>
          <w:delText xml:space="preserve"> </w:delText>
        </w:r>
      </w:del>
      <w:ins w:id="156" w:author="Karolina Wojcik" w:date="2022-02-23T08:46:00Z">
        <w:r w:rsidR="0019542C" w:rsidRPr="00C41F2F">
          <w:rPr>
            <w:rPrChange w:id="157" w:author="Karolina Wojcik" w:date="2022-02-23T10:20:00Z">
              <w:rPr/>
            </w:rPrChange>
          </w:rPr>
          <w:t xml:space="preserve">we </w:t>
        </w:r>
      </w:ins>
      <w:r w:rsidRPr="00C41F2F">
        <w:rPr>
          <w:rPrChange w:id="158" w:author="Karolina Wojcik" w:date="2022-02-23T10:20:00Z">
            <w:rPr/>
          </w:rPrChange>
        </w:rPr>
        <w:t xml:space="preserve">can provide customized server configurations on a contract basis. Interacting with custom configurations is similar to our public cloud, but </w:t>
      </w:r>
      <w:ins w:id="159" w:author="Karolina Wojcik" w:date="2022-02-23T10:20:00Z">
        <w:r w:rsidR="00352AC2" w:rsidRPr="00C41F2F">
          <w:rPr>
            <w:rPrChange w:id="160" w:author="Karolina Wojcik" w:date="2022-02-23T10:20:00Z">
              <w:rPr/>
            </w:rPrChange>
          </w:rPr>
          <w:t xml:space="preserve">the </w:t>
        </w:r>
      </w:ins>
      <w:r w:rsidRPr="00C41F2F">
        <w:rPr>
          <w:rPrChange w:id="161" w:author="Karolina Wojcik" w:date="2022-02-23T10:20:00Z">
            <w:rPr/>
          </w:rPrChange>
        </w:rPr>
        <w:t xml:space="preserve">inventory is more limited. If there is a problem with custom hardware, </w:t>
      </w:r>
      <w:ins w:id="162" w:author="Karolina Wojcik" w:date="2022-02-23T08:46:00Z">
        <w:r w:rsidR="0019542C" w:rsidRPr="00C41F2F">
          <w:rPr>
            <w:rPrChange w:id="163" w:author="Karolina Wojcik" w:date="2022-02-23T10:20:00Z">
              <w:rPr/>
            </w:rPrChange>
          </w:rPr>
          <w:t>you</w:t>
        </w:r>
      </w:ins>
      <w:del w:id="164" w:author="Karolina Wojcik" w:date="2022-02-23T08:46:00Z">
        <w:r w:rsidRPr="00C41F2F" w:rsidDel="0019542C">
          <w:rPr>
            <w:rPrChange w:id="165" w:author="Karolina Wojcik" w:date="2022-02-23T10:20:00Z">
              <w:rPr/>
            </w:rPrChange>
          </w:rPr>
          <w:delText>users</w:delText>
        </w:r>
      </w:del>
      <w:r w:rsidRPr="00C41F2F">
        <w:rPr>
          <w:rPrChange w:id="166" w:author="Karolina Wojcik" w:date="2022-02-23T10:20:00Z">
            <w:rPr/>
          </w:rPrChange>
        </w:rPr>
        <w:t xml:space="preserve"> can either leverage on-demand servers or tap into dedicated “spares” — extra machines that are reserved </w:t>
      </w:r>
      <w:ins w:id="167" w:author="Karolina Wojcik" w:date="2022-02-23T10:20:00Z">
        <w:r w:rsidR="00352AC2" w:rsidRPr="00C41F2F">
          <w:rPr>
            <w:rPrChange w:id="168" w:author="Karolina Wojcik" w:date="2022-02-23T10:20:00Z">
              <w:rPr/>
            </w:rPrChange>
          </w:rPr>
          <w:t xml:space="preserve">just </w:t>
        </w:r>
      </w:ins>
      <w:r w:rsidRPr="00C41F2F">
        <w:rPr>
          <w:rPrChange w:id="169" w:author="Karolina Wojcik" w:date="2022-02-23T10:20:00Z">
            <w:rPr/>
          </w:rPrChange>
        </w:rPr>
        <w:t xml:space="preserve">for </w:t>
      </w:r>
      <w:del w:id="170" w:author="Karolina Wojcik" w:date="2022-02-23T10:20:00Z">
        <w:r w:rsidRPr="00C41F2F" w:rsidDel="00352AC2">
          <w:rPr>
            <w:rPrChange w:id="171" w:author="Karolina Wojcik" w:date="2022-02-23T10:20:00Z">
              <w:rPr/>
            </w:rPrChange>
          </w:rPr>
          <w:delText xml:space="preserve">just </w:delText>
        </w:r>
      </w:del>
      <w:r w:rsidRPr="00C41F2F">
        <w:rPr>
          <w:rPrChange w:id="172" w:author="Karolina Wojcik" w:date="2022-02-23T10:20:00Z">
            <w:rPr/>
          </w:rPrChange>
        </w:rPr>
        <w:t>this purpose.</w:t>
      </w:r>
    </w:p>
    <w:p w14:paraId="58D80765" w14:textId="36C3F6C3" w:rsidR="00D04232" w:rsidRPr="00C41F2F" w:rsidRDefault="00644DD4" w:rsidP="00644DD4">
      <w:pPr>
        <w:rPr>
          <w:rPrChange w:id="173" w:author="Karolina Wojcik" w:date="2022-02-23T10:20:00Z">
            <w:rPr/>
          </w:rPrChange>
        </w:rPr>
      </w:pPr>
      <w:r w:rsidRPr="00C41F2F">
        <w:rPr>
          <w:rPrChange w:id="174" w:author="Karolina Wojcik" w:date="2022-02-23T10:20:00Z">
            <w:rPr/>
          </w:rPrChange>
        </w:rPr>
        <w:t>No matter the use</w:t>
      </w:r>
      <w:ins w:id="175" w:author="Karolina Wojcik" w:date="2022-02-23T10:20:00Z">
        <w:r w:rsidR="00352AC2" w:rsidRPr="00C41F2F">
          <w:rPr>
            <w:rPrChange w:id="176" w:author="Karolina Wojcik" w:date="2022-02-23T10:20:00Z">
              <w:rPr/>
            </w:rPrChange>
          </w:rPr>
          <w:t>-</w:t>
        </w:r>
      </w:ins>
      <w:del w:id="177" w:author="Karolina Wojcik" w:date="2022-02-23T10:20:00Z">
        <w:r w:rsidRPr="00C41F2F" w:rsidDel="00352AC2">
          <w:rPr>
            <w:rPrChange w:id="178" w:author="Karolina Wojcik" w:date="2022-02-23T10:20:00Z">
              <w:rPr/>
            </w:rPrChange>
          </w:rPr>
          <w:delText xml:space="preserve"> </w:delText>
        </w:r>
      </w:del>
      <w:r w:rsidRPr="00C41F2F">
        <w:rPr>
          <w:rPrChange w:id="179" w:author="Karolina Wojcik" w:date="2022-02-23T10:20:00Z">
            <w:rPr/>
          </w:rPrChange>
        </w:rPr>
        <w:t>case, we highly encourage a thoughtful approach to high-availability. Sparing is an excellent tool and we would be happy to discuss it with you.</w:t>
      </w:r>
    </w:p>
    <w:sectPr w:rsidR="00D04232" w:rsidRPr="00C4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631"/>
    <w:multiLevelType w:val="hybridMultilevel"/>
    <w:tmpl w:val="7A3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ina Wojcik">
    <w15:presenceInfo w15:providerId="None" w15:userId="Karolina Wojc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D4"/>
    <w:rsid w:val="0019542C"/>
    <w:rsid w:val="00352AC2"/>
    <w:rsid w:val="00644DD4"/>
    <w:rsid w:val="006A26B9"/>
    <w:rsid w:val="00AD35CB"/>
    <w:rsid w:val="00C41F2F"/>
    <w:rsid w:val="00C7313C"/>
    <w:rsid w:val="00F36BD8"/>
    <w:rsid w:val="00FA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8F02"/>
  <w15:chartTrackingRefBased/>
  <w15:docId w15:val="{6B2AD7E2-6BA4-4879-A107-64CA1E17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4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D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4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D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402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Montressor</dc:creator>
  <cp:keywords/>
  <dc:description/>
  <cp:lastModifiedBy>Karolina Wojcik</cp:lastModifiedBy>
  <cp:revision>6</cp:revision>
  <dcterms:created xsi:type="dcterms:W3CDTF">2021-01-12T22:20:00Z</dcterms:created>
  <dcterms:modified xsi:type="dcterms:W3CDTF">2022-03-02T08:55:00Z</dcterms:modified>
</cp:coreProperties>
</file>